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b6goivjunv1x" w:id="0"/>
      <w:bookmarkEnd w:id="0"/>
      <w:r w:rsidDel="00000000" w:rsidR="00000000" w:rsidRPr="00000000">
        <w:rPr>
          <w:rtl w:val="0"/>
        </w:rPr>
        <w:t xml:space="preserve">Working methodology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jtn1lv9a2da2" w:id="1"/>
      <w:bookmarkEnd w:id="1"/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Històries d’usuari: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Funcionalitats implementades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Complir els criteris d’acceptació de la Historia d’usuari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 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se errors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unitaris creats i superats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 en tots els </w:t>
      </w:r>
      <w:ins w:author="Meir Mouyal" w:id="0" w:date="2019-03-29T16:41:12Z">
        <w:r w:rsidDel="00000000" w:rsidR="00000000" w:rsidRPr="00000000">
          <w:rPr>
            <w:rtl w:val="0"/>
          </w:rPr>
          <w:t xml:space="preserve">dispositius dels membres del grup</w:t>
        </w:r>
      </w:ins>
      <w:del w:author="Meir Mouyal" w:id="0" w:date="2019-03-29T16:41:12Z">
        <w:r w:rsidDel="00000000" w:rsidR="00000000" w:rsidRPr="00000000">
          <w:rPr>
            <w:rtl w:val="0"/>
          </w:rPr>
          <w:delText xml:space="preserve">entorns contemplats (SO/mides/navegadors)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Bugs resolts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Refactor del codi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Documentar canvis importants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Fer entregables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Sprint: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S’ha complert el DoD de cada Història d’usuari inclosa al sprint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“to do’s” complets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Totes les proves unitàries superades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backlog actualitzat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es dispositius i navegadors contemplats a la documentació superats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S’han superat els test de compatibilitat amb versions anteriors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Proves de rendiments superades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Tots els bugs solucionats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x23hi02mgasx" w:id="2"/>
      <w:bookmarkEnd w:id="2"/>
      <w:r w:rsidDel="00000000" w:rsidR="00000000" w:rsidRPr="00000000">
        <w:rPr>
          <w:rtl w:val="0"/>
        </w:rPr>
        <w:t xml:space="preserve">Conventions</w:t>
      </w:r>
    </w:p>
    <w:p w:rsidR="00000000" w:rsidDel="00000000" w:rsidP="00000000" w:rsidRDefault="00000000" w:rsidRPr="00000000" w14:paraId="00000019">
      <w:pPr>
        <w:pStyle w:val="Heading3"/>
        <w:jc w:val="both"/>
        <w:rPr/>
      </w:pPr>
      <w:bookmarkStart w:colFirst="0" w:colLast="0" w:name="_5nljfpffhh1c" w:id="3"/>
      <w:bookmarkEnd w:id="3"/>
      <w:r w:rsidDel="00000000" w:rsidR="00000000" w:rsidRPr="00000000">
        <w:rPr>
          <w:rtl w:val="0"/>
        </w:rPr>
        <w:t xml:space="preserve">Programar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Programarem en </w:t>
      </w:r>
      <w:ins w:author="Meir Mouyal" w:id="1" w:date="2019-03-29T16:43:19Z">
        <w:r w:rsidDel="00000000" w:rsidR="00000000" w:rsidRPr="00000000">
          <w:rPr>
            <w:rtl w:val="0"/>
          </w:rPr>
          <w:t xml:space="preserve">Java</w:t>
        </w:r>
      </w:ins>
      <w:del w:author="Meir Mouyal" w:id="1" w:date="2019-03-29T16:43:19Z">
        <w:r w:rsidDel="00000000" w:rsidR="00000000" w:rsidRPr="00000000">
          <w:rPr>
            <w:b w:val="1"/>
            <w:i w:val="1"/>
            <w:rtl w:val="0"/>
          </w:rPr>
          <w:delText xml:space="preserve">Kotlin</w:delText>
        </w:r>
      </w:del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Tot el codi que fem haurà d’estar en </w:t>
      </w:r>
      <w:r w:rsidDel="00000000" w:rsidR="00000000" w:rsidRPr="00000000">
        <w:rPr>
          <w:b w:val="1"/>
          <w:i w:val="1"/>
          <w:rtl w:val="0"/>
        </w:rPr>
        <w:t xml:space="preserve">anglès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Utilitzarem camelCase per escriure les variables (Exemple: var inLab)</w:t>
      </w:r>
    </w:p>
    <w:p w:rsidR="00000000" w:rsidDel="00000000" w:rsidP="00000000" w:rsidRDefault="00000000" w:rsidRPr="00000000" w14:paraId="0000001D">
      <w:pPr>
        <w:jc w:val="both"/>
        <w:rPr/>
      </w:pPr>
      <w:del w:author="Meir Mouyal" w:id="2" w:date="2019-03-29T16:43:46Z">
        <w:r w:rsidDel="00000000" w:rsidR="00000000" w:rsidRPr="00000000">
          <w:rPr>
            <w:rtl w:val="0"/>
          </w:rPr>
          <w:delText xml:space="preserve">Comentar capçalera per cada part diferenciada del codi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Comentar parts del codi crítiques o complexes</w:t>
      </w:r>
    </w:p>
    <w:p w:rsidR="00000000" w:rsidDel="00000000" w:rsidP="00000000" w:rsidRDefault="00000000" w:rsidRPr="00000000" w14:paraId="0000001F">
      <w:pPr>
        <w:pStyle w:val="Heading3"/>
        <w:jc w:val="both"/>
        <w:rPr/>
      </w:pPr>
      <w:bookmarkStart w:colFirst="0" w:colLast="0" w:name="_m3cb6e91mvr6" w:id="4"/>
      <w:bookmarkEnd w:id="4"/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Per garantir fer els mínims errors d’ortografia utilitzarem l’extensió de Chrome </w:t>
      </w:r>
      <w:r w:rsidDel="00000000" w:rsidR="00000000" w:rsidRPr="00000000">
        <w:rPr>
          <w:b w:val="1"/>
          <w:i w:val="1"/>
          <w:rtl w:val="0"/>
        </w:rPr>
        <w:t xml:space="preserve">L</w:t>
      </w:r>
      <w:ins w:author="Meir Mouyal" w:id="3" w:date="2019-03-29T16:44:35Z">
        <w:r w:rsidDel="00000000" w:rsidR="00000000" w:rsidRPr="00000000">
          <w:rPr>
            <w:b w:val="1"/>
            <w:i w:val="1"/>
            <w:rtl w:val="0"/>
          </w:rPr>
          <w:t xml:space="preserve">a</w:t>
        </w:r>
      </w:ins>
      <w:del w:author="Meir Mouyal" w:id="3" w:date="2019-03-29T16:44:35Z">
        <w:r w:rsidDel="00000000" w:rsidR="00000000" w:rsidRPr="00000000">
          <w:rPr>
            <w:b w:val="1"/>
            <w:i w:val="1"/>
            <w:rtl w:val="0"/>
          </w:rPr>
          <w:delText xml:space="preserve">e</w:delText>
        </w:r>
      </w:del>
      <w:r w:rsidDel="00000000" w:rsidR="00000000" w:rsidRPr="00000000">
        <w:rPr>
          <w:b w:val="1"/>
          <w:i w:val="1"/>
          <w:rtl w:val="0"/>
        </w:rPr>
        <w:t xml:space="preserve">nguage Tool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S’haurà de descarregar i utilitzar en qualsevol text que escrivim abans d’entregar. Tots els textos que fem seran en Català.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tipografia dels Documents serà </w:t>
      </w:r>
      <w:r w:rsidDel="00000000" w:rsidR="00000000" w:rsidRPr="00000000">
        <w:rPr>
          <w:b w:val="1"/>
          <w:i w:val="1"/>
          <w:rtl w:val="0"/>
        </w:rPr>
        <w:t xml:space="preserve">PT Serif Regular</w:t>
      </w:r>
      <w:r w:rsidDel="00000000" w:rsidR="00000000" w:rsidRPr="00000000">
        <w:rPr>
          <w:rtl w:val="0"/>
        </w:rPr>
        <w:t xml:space="preserve"> en tots els textos. A continuació veureu els diferents títols amb el seus formats corresponents. 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ind w:left="0" w:firstLine="0"/>
        <w:rPr/>
      </w:pPr>
      <w:bookmarkStart w:colFirst="0" w:colLast="0" w:name="_xapd1vh0pzpm" w:id="5"/>
      <w:bookmarkEnd w:id="5"/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25">
      <w:pPr>
        <w:pStyle w:val="Heading1"/>
        <w:ind w:left="0" w:firstLine="0"/>
        <w:rPr>
          <w:rFonts w:ascii="PT Serif" w:cs="PT Serif" w:eastAsia="PT Serif" w:hAnsi="PT Serif"/>
          <w:color w:val="434343"/>
        </w:rPr>
      </w:pPr>
      <w:bookmarkStart w:colFirst="0" w:colLast="0" w:name="_d8fa7fcb1wzk" w:id="6"/>
      <w:bookmarkEnd w:id="6"/>
      <w:r w:rsidDel="00000000" w:rsidR="00000000" w:rsidRPr="00000000">
        <w:rPr>
          <w:rFonts w:ascii="PT Serif" w:cs="PT Serif" w:eastAsia="PT Serif" w:hAnsi="PT Serif"/>
          <w:color w:val="434343"/>
          <w:rtl w:val="0"/>
        </w:rPr>
        <w:t xml:space="preserve">Título 1</w:t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n08wuvjjktt2" w:id="7"/>
      <w:bookmarkEnd w:id="7"/>
      <w:r w:rsidDel="00000000" w:rsidR="00000000" w:rsidRPr="00000000">
        <w:rPr>
          <w:rtl w:val="0"/>
        </w:rPr>
        <w:t xml:space="preserve">Título 2</w:t>
      </w:r>
    </w:p>
    <w:p w:rsidR="00000000" w:rsidDel="00000000" w:rsidP="00000000" w:rsidRDefault="00000000" w:rsidRPr="00000000" w14:paraId="00000027">
      <w:pPr>
        <w:pStyle w:val="Heading3"/>
        <w:ind w:left="0" w:firstLine="0"/>
        <w:rPr>
          <w:rFonts w:ascii="PT Serif" w:cs="PT Serif" w:eastAsia="PT Serif" w:hAnsi="PT Serif"/>
        </w:rPr>
      </w:pPr>
      <w:bookmarkStart w:colFirst="0" w:colLast="0" w:name="_nf5cn7w09h05" w:id="8"/>
      <w:bookmarkEnd w:id="8"/>
      <w:r w:rsidDel="00000000" w:rsidR="00000000" w:rsidRPr="00000000">
        <w:rPr>
          <w:rFonts w:ascii="PT Serif" w:cs="PT Serif" w:eastAsia="PT Serif" w:hAnsi="PT Serif"/>
          <w:rtl w:val="0"/>
        </w:rPr>
        <w:t xml:space="preserve">Título 3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wnhol9j4imu8" w:id="9"/>
      <w:bookmarkEnd w:id="9"/>
      <w:r w:rsidDel="00000000" w:rsidR="00000000" w:rsidRPr="00000000">
        <w:rPr>
          <w:rtl w:val="0"/>
        </w:rPr>
        <w:t xml:space="preserve">Título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Texto normal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cas de voler destacar una paraula o frase concreta del text, utilitzem negreta i cursiva per destacar la </w:t>
      </w:r>
      <w:r w:rsidDel="00000000" w:rsidR="00000000" w:rsidRPr="00000000">
        <w:rPr>
          <w:b w:val="1"/>
          <w:i w:val="1"/>
          <w:rtl w:val="0"/>
        </w:rPr>
        <w:t xml:space="preserve">paraula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la capçalera dels nostres documents a la dreta hem de col·locar el logo de PetWorld que és el següent.</w:t>
      </w:r>
    </w:p>
    <w:p w:rsidR="00000000" w:rsidDel="00000000" w:rsidP="00000000" w:rsidRDefault="00000000" w:rsidRPr="00000000" w14:paraId="0000002F">
      <w:pPr>
        <w:jc w:val="center"/>
        <w:rPr>
          <w:rFonts w:ascii="PT Serif" w:cs="PT Serif" w:eastAsia="PT Serif" w:hAnsi="PT Serif"/>
        </w:rPr>
      </w:pPr>
      <w:r w:rsidDel="00000000" w:rsidR="00000000" w:rsidRPr="00000000">
        <w:rPr/>
        <w:drawing>
          <wp:inline distB="114300" distT="114300" distL="114300" distR="114300">
            <wp:extent cx="1533525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jc w:val="both"/>
        <w:rPr/>
      </w:pPr>
      <w:bookmarkStart w:colFirst="0" w:colLast="0" w:name="_su5ex0qc9w9v" w:id="10"/>
      <w:bookmarkEnd w:id="10"/>
      <w:r w:rsidDel="00000000" w:rsidR="00000000" w:rsidRPr="00000000">
        <w:rPr>
          <w:rtl w:val="0"/>
        </w:rPr>
        <w:t xml:space="preserve">Altres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Actualitzar Excel cada cop que es faci alguna cosa del projecte afegint nom, titol, data, hores invertides i si cal comentari.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Canviar el Scrum Master cada Iteració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Canviar el Product Owner cada iteració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Actualitzar el Trello cada setmana per documents i altres tasques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Cada setmana Dimarts de 10 a 12 i Dijous de 12 a 13 reunions de l’equip. Es planejarà amb antelació al Trello la quedada i es comentarà els temes a discutir per reunió.</w:t>
      </w:r>
    </w:p>
    <w:p w:rsidR="00000000" w:rsidDel="00000000" w:rsidP="00000000" w:rsidRDefault="00000000" w:rsidRPr="00000000" w14:paraId="00000036">
      <w:pPr>
        <w:pStyle w:val="Heading2"/>
        <w:jc w:val="both"/>
        <w:rPr/>
      </w:pPr>
      <w:bookmarkStart w:colFirst="0" w:colLast="0" w:name="_mncymtqh1fvg" w:id="11"/>
      <w:bookmarkEnd w:id="11"/>
      <w:r w:rsidDel="00000000" w:rsidR="00000000" w:rsidRPr="00000000">
        <w:rPr>
          <w:rtl w:val="0"/>
        </w:rPr>
        <w:t xml:space="preserve">Working environment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Gestió de Documents: Google Drive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Gestió de Tasques: Trello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Gestió de Metodología Àgil: Taiga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repositori i Issue Tracker: GitHub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Base de dades i gestió d</w:t>
      </w:r>
      <w:r w:rsidDel="00000000" w:rsidR="00000000" w:rsidRPr="00000000">
        <w:rPr>
          <w:rtl w:val="0"/>
        </w:rPr>
        <w:t xml:space="preserve">’usuaris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Firebase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rogramar app: Android Studio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T Serif" w:cs="PT Serif" w:eastAsia="PT Serif" w:hAnsi="PT Serif"/>
        </w:rPr>
      </w:pPr>
      <w:del w:author="Meir Mouyal" w:id="4" w:date="2019-03-29T16:46:07Z">
        <w:r w:rsidDel="00000000" w:rsidR="00000000" w:rsidRPr="00000000">
          <w:rPr>
            <w:rFonts w:ascii="PT Serif" w:cs="PT Serif" w:eastAsia="PT Serif" w:hAnsi="PT Serif"/>
            <w:rtl w:val="0"/>
          </w:rPr>
          <w:delText xml:space="preserve">Testing i Software quality monitor: Sonarqube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Eines per comunicarse: Whatsapp, Discord i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jc w:val="both"/>
        <w:rPr/>
      </w:pPr>
      <w:bookmarkStart w:colFirst="0" w:colLast="0" w:name="_lz12qfrn1czq" w:id="12"/>
      <w:bookmarkEnd w:id="12"/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40">
      <w:pPr>
        <w:pStyle w:val="Heading3"/>
        <w:jc w:val="both"/>
        <w:rPr/>
      </w:pPr>
      <w:bookmarkStart w:colFirst="0" w:colLast="0" w:name="_jgxugp20j2jd" w:id="13"/>
      <w:bookmarkEnd w:id="13"/>
      <w:r w:rsidDel="00000000" w:rsidR="00000000" w:rsidRPr="00000000">
        <w:rPr>
          <w:rtl w:val="0"/>
        </w:rPr>
        <w:t xml:space="preserve">1. Sprint Planning Meeting</w:t>
      </w:r>
    </w:p>
    <w:p w:rsidR="00000000" w:rsidDel="00000000" w:rsidP="00000000" w:rsidRDefault="00000000" w:rsidRPr="00000000" w14:paraId="00000041">
      <w:pPr>
        <w:pStyle w:val="Heading4"/>
        <w:jc w:val="both"/>
        <w:rPr/>
      </w:pPr>
      <w:bookmarkStart w:colFirst="0" w:colLast="0" w:name="_i4tpcfnq2omv" w:id="14"/>
      <w:bookmarkEnd w:id="14"/>
      <w:r w:rsidDel="00000000" w:rsidR="00000000" w:rsidRPr="00000000">
        <w:rPr>
          <w:rtl w:val="0"/>
        </w:rPr>
        <w:t xml:space="preserve">1.1. Acordar objectiu del Sprint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Quin increment patirà el producte? No és un compromís estricte amb certa flexibilitat</w:t>
      </w:r>
    </w:p>
    <w:p w:rsidR="00000000" w:rsidDel="00000000" w:rsidP="00000000" w:rsidRDefault="00000000" w:rsidRPr="00000000" w14:paraId="00000043">
      <w:pPr>
        <w:pStyle w:val="Heading4"/>
        <w:jc w:val="both"/>
        <w:rPr/>
      </w:pPr>
      <w:bookmarkStart w:colFirst="0" w:colLast="0" w:name="_htixznznvx" w:id="15"/>
      <w:bookmarkEnd w:id="15"/>
      <w:r w:rsidDel="00000000" w:rsidR="00000000" w:rsidRPr="00000000">
        <w:rPr>
          <w:rtl w:val="0"/>
        </w:rPr>
        <w:t xml:space="preserve">1.2. Reordenar i repuntuar històries del product backlog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Cal reordenar la llista d’històries perquè es reflecteixi quines tenen més prioritats que d’altres.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Paral·lelament és bo comprovar si les puntuacions de les històries són encertades o s’haurien de modificar, partint de l’experiència d’anteriors iteracions a l’hora d’estimar el temps necessari.</w:t>
      </w:r>
    </w:p>
    <w:p w:rsidR="00000000" w:rsidDel="00000000" w:rsidP="00000000" w:rsidRDefault="00000000" w:rsidRPr="00000000" w14:paraId="00000046">
      <w:pPr>
        <w:pStyle w:val="Heading4"/>
        <w:jc w:val="both"/>
        <w:rPr/>
      </w:pPr>
      <w:bookmarkStart w:colFirst="0" w:colLast="0" w:name="_uc0jg8xvhejd" w:id="16"/>
      <w:bookmarkEnd w:id="16"/>
      <w:r w:rsidDel="00000000" w:rsidR="00000000" w:rsidRPr="00000000">
        <w:rPr>
          <w:rtl w:val="0"/>
        </w:rPr>
        <w:t xml:space="preserve">1.3. Afegir històries del product BackLog al sprint.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Un cop definit objectiu i actualitzat el product BackLog caldrà incloure al nou sprint les històries que ajudin a assolir l'objectiu de la iteració. Les històries d’usuari que defineixen requisits no funcionals hauran de tenir un tractament especial, formaran part de tots els sprints, per fer-ho les puntuem amb 0 punts i no extreure'n tasques, així no afectaran el volum de feina i estran en tot moment presents al taulell del sprint.</w:t>
      </w:r>
    </w:p>
    <w:p w:rsidR="00000000" w:rsidDel="00000000" w:rsidP="00000000" w:rsidRDefault="00000000" w:rsidRPr="00000000" w14:paraId="00000048">
      <w:pPr>
        <w:pStyle w:val="Heading4"/>
        <w:jc w:val="both"/>
        <w:rPr/>
      </w:pPr>
      <w:bookmarkStart w:colFirst="0" w:colLast="0" w:name="_ha4nd0rlldsd" w:id="17"/>
      <w:bookmarkEnd w:id="17"/>
      <w:r w:rsidDel="00000000" w:rsidR="00000000" w:rsidRPr="00000000">
        <w:rPr>
          <w:rtl w:val="0"/>
        </w:rPr>
        <w:t xml:space="preserve">1.4. Revisar criteris d’acceptació de les històries d’usuari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Revisar els criteris d’acceptació que siguin molt clars en cada història</w:t>
      </w:r>
    </w:p>
    <w:p w:rsidR="00000000" w:rsidDel="00000000" w:rsidP="00000000" w:rsidRDefault="00000000" w:rsidRPr="00000000" w14:paraId="0000004A">
      <w:pPr>
        <w:pStyle w:val="Heading4"/>
        <w:jc w:val="both"/>
        <w:rPr/>
      </w:pPr>
      <w:bookmarkStart w:colFirst="0" w:colLast="0" w:name="_7jd92thl6mf2" w:id="18"/>
      <w:bookmarkEnd w:id="18"/>
      <w:r w:rsidDel="00000000" w:rsidR="00000000" w:rsidRPr="00000000">
        <w:rPr>
          <w:rtl w:val="0"/>
        </w:rPr>
        <w:t xml:space="preserve">1.5 Dividir històries en tasques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Dividir històries en tasques per fer un membre de l’equip en un temps relativament curt, que permetrà veure dependències i traçar millor forma d’implementar.</w:t>
      </w:r>
    </w:p>
    <w:p w:rsidR="00000000" w:rsidDel="00000000" w:rsidP="00000000" w:rsidRDefault="00000000" w:rsidRPr="00000000" w14:paraId="0000004C">
      <w:pPr>
        <w:pStyle w:val="Heading3"/>
        <w:jc w:val="both"/>
        <w:rPr/>
      </w:pPr>
      <w:bookmarkStart w:colFirst="0" w:colLast="0" w:name="_1zxzc3qbm5lo" w:id="19"/>
      <w:bookmarkEnd w:id="19"/>
      <w:r w:rsidDel="00000000" w:rsidR="00000000" w:rsidRPr="00000000">
        <w:rPr>
          <w:rtl w:val="0"/>
        </w:rPr>
        <w:t xml:space="preserve">2 Iniciar Història d’Usuari</w:t>
      </w:r>
    </w:p>
    <w:p w:rsidR="00000000" w:rsidDel="00000000" w:rsidP="00000000" w:rsidRDefault="00000000" w:rsidRPr="00000000" w14:paraId="0000004D">
      <w:pPr>
        <w:pStyle w:val="Heading4"/>
        <w:jc w:val="both"/>
        <w:rPr/>
      </w:pPr>
      <w:bookmarkStart w:colFirst="0" w:colLast="0" w:name="_tlbemsyf2mql" w:id="20"/>
      <w:bookmarkEnd w:id="20"/>
      <w:r w:rsidDel="00000000" w:rsidR="00000000" w:rsidRPr="00000000">
        <w:rPr>
          <w:rtl w:val="0"/>
        </w:rPr>
        <w:t xml:space="preserve">2.1 Crear Nova Branca al git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Dedicar nova branca per la història d’usuari.</w:t>
      </w:r>
    </w:p>
    <w:p w:rsidR="00000000" w:rsidDel="00000000" w:rsidP="00000000" w:rsidRDefault="00000000" w:rsidRPr="00000000" w14:paraId="0000004F">
      <w:pPr>
        <w:pStyle w:val="Heading3"/>
        <w:jc w:val="both"/>
        <w:rPr/>
      </w:pPr>
      <w:bookmarkStart w:colFirst="0" w:colLast="0" w:name="_4ulnwlw2bv2" w:id="21"/>
      <w:bookmarkEnd w:id="21"/>
      <w:r w:rsidDel="00000000" w:rsidR="00000000" w:rsidRPr="00000000">
        <w:rPr>
          <w:rtl w:val="0"/>
        </w:rPr>
        <w:t xml:space="preserve">3. Implementar una Tasca</w:t>
      </w:r>
    </w:p>
    <w:p w:rsidR="00000000" w:rsidDel="00000000" w:rsidP="00000000" w:rsidRDefault="00000000" w:rsidRPr="00000000" w14:paraId="00000050">
      <w:pPr>
        <w:pStyle w:val="Heading4"/>
        <w:jc w:val="both"/>
        <w:rPr/>
      </w:pPr>
      <w:bookmarkStart w:colFirst="0" w:colLast="0" w:name="_b6opyle573pb" w:id="22"/>
      <w:bookmarkEnd w:id="22"/>
      <w:r w:rsidDel="00000000" w:rsidR="00000000" w:rsidRPr="00000000">
        <w:rPr>
          <w:rtl w:val="0"/>
        </w:rPr>
        <w:t xml:space="preserve">3.1. Assignar Tasca a desenvolupador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Cada membre s’haurà d’assignar a si mateix les tasques corresponents de la columna New i arrossegar-la a la Columna in progres. </w:t>
      </w:r>
    </w:p>
    <w:p w:rsidR="00000000" w:rsidDel="00000000" w:rsidP="00000000" w:rsidRDefault="00000000" w:rsidRPr="00000000" w14:paraId="00000052">
      <w:pPr>
        <w:pStyle w:val="Heading4"/>
        <w:jc w:val="both"/>
        <w:rPr/>
      </w:pPr>
      <w:bookmarkStart w:colFirst="0" w:colLast="0" w:name="_1yx4tglv2u3" w:id="23"/>
      <w:bookmarkEnd w:id="23"/>
      <w:r w:rsidDel="00000000" w:rsidR="00000000" w:rsidRPr="00000000">
        <w:rPr>
          <w:rtl w:val="0"/>
        </w:rPr>
        <w:t xml:space="preserve">3.2. Programar la funcionalitat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Fer commits de manera freqüent a la branca. Els missatges de commit han de tenir: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Separar Subject i Body amb línia en blanc.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Començar el Subject amb majúscula i en sempre en imperatiu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Explicar que s’ha canviat i per què al body, no com.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Revisar l’estat del SonarCube a mesura que anem fent commits</w:t>
      </w:r>
    </w:p>
    <w:p w:rsidR="00000000" w:rsidDel="00000000" w:rsidP="00000000" w:rsidRDefault="00000000" w:rsidRPr="00000000" w14:paraId="00000059">
      <w:pPr>
        <w:pStyle w:val="Heading4"/>
        <w:jc w:val="both"/>
        <w:rPr/>
      </w:pPr>
      <w:bookmarkStart w:colFirst="0" w:colLast="0" w:name="_xq3nnc2p79kz" w:id="24"/>
      <w:bookmarkEnd w:id="24"/>
      <w:r w:rsidDel="00000000" w:rsidR="00000000" w:rsidRPr="00000000">
        <w:rPr>
          <w:rtl w:val="0"/>
        </w:rPr>
        <w:t xml:space="preserve">3.3. Fer Tests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Un cop acabada la funcionalitat passar la tasca a Ready for Test i començar a implementar el test amb jUnit. Els tests són en funció dels criteris d’acceptació.</w:t>
      </w:r>
    </w:p>
    <w:p w:rsidR="00000000" w:rsidDel="00000000" w:rsidP="00000000" w:rsidRDefault="00000000" w:rsidRPr="00000000" w14:paraId="0000005B">
      <w:pPr>
        <w:pStyle w:val="Heading4"/>
        <w:jc w:val="both"/>
        <w:rPr/>
      </w:pPr>
      <w:bookmarkStart w:colFirst="0" w:colLast="0" w:name="_cuuu90p5ck2f" w:id="25"/>
      <w:bookmarkEnd w:id="25"/>
      <w:r w:rsidDel="00000000" w:rsidR="00000000" w:rsidRPr="00000000">
        <w:rPr>
          <w:rtl w:val="0"/>
        </w:rPr>
        <w:t xml:space="preserve">3.4 Finalitzar la Tasca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Un cop acabat de testejar, comprovar que passa Definition of Done, i en cas afirmatiu passar-ho a la columna de Closed. Cal incloure les hores dedicades a la tasca, per comprovar si els punts assignats han estat correctes.</w:t>
      </w:r>
    </w:p>
    <w:p w:rsidR="00000000" w:rsidDel="00000000" w:rsidP="00000000" w:rsidRDefault="00000000" w:rsidRPr="00000000" w14:paraId="0000005D">
      <w:pPr>
        <w:pStyle w:val="Heading3"/>
        <w:jc w:val="both"/>
        <w:rPr/>
      </w:pPr>
      <w:bookmarkStart w:colFirst="0" w:colLast="0" w:name="_7mdfngxtond3" w:id="26"/>
      <w:bookmarkEnd w:id="26"/>
      <w:r w:rsidDel="00000000" w:rsidR="00000000" w:rsidRPr="00000000">
        <w:rPr>
          <w:rtl w:val="0"/>
        </w:rPr>
        <w:t xml:space="preserve">4. Descobrir Bug</w:t>
      </w:r>
    </w:p>
    <w:p w:rsidR="00000000" w:rsidDel="00000000" w:rsidP="00000000" w:rsidRDefault="00000000" w:rsidRPr="00000000" w14:paraId="0000005E">
      <w:pPr>
        <w:pStyle w:val="Heading4"/>
        <w:jc w:val="both"/>
        <w:rPr/>
      </w:pPr>
      <w:bookmarkStart w:colFirst="0" w:colLast="0" w:name="_q9yb26d7vdo0" w:id="27"/>
      <w:bookmarkEnd w:id="27"/>
      <w:r w:rsidDel="00000000" w:rsidR="00000000" w:rsidRPr="00000000">
        <w:rPr>
          <w:rtl w:val="0"/>
        </w:rPr>
        <w:t xml:space="preserve">4.1. Afegir Bug a Issue Tracker (Taiga)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Quan es detecti un error s’haurà de crear una nova Issue, amb nom, tipus, descripció i prioritat. Es pot afegir captures al trobar errors, descripció molt clara.</w:t>
      </w:r>
    </w:p>
    <w:p w:rsidR="00000000" w:rsidDel="00000000" w:rsidP="00000000" w:rsidRDefault="00000000" w:rsidRPr="00000000" w14:paraId="00000060">
      <w:pPr>
        <w:pStyle w:val="Heading4"/>
        <w:jc w:val="both"/>
        <w:rPr/>
      </w:pPr>
      <w:bookmarkStart w:colFirst="0" w:colLast="0" w:name="_odeakw1i6d8s" w:id="28"/>
      <w:bookmarkEnd w:id="28"/>
      <w:r w:rsidDel="00000000" w:rsidR="00000000" w:rsidRPr="00000000">
        <w:rPr>
          <w:rtl w:val="0"/>
        </w:rPr>
        <w:t xml:space="preserve">4.2. Convertir Issue en Història i Afegir-la al BackLog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Si un Issue sembla que comporta un gran volum de feina caldrà incorporar-lo com una nova Història d’Usuari. Caldrà puntuar-lo i afegir Criteris d’acceptació Convenients.</w:t>
      </w:r>
    </w:p>
    <w:p w:rsidR="00000000" w:rsidDel="00000000" w:rsidP="00000000" w:rsidRDefault="00000000" w:rsidRPr="00000000" w14:paraId="00000062">
      <w:pPr>
        <w:pStyle w:val="Heading4"/>
        <w:jc w:val="both"/>
        <w:rPr/>
      </w:pPr>
      <w:bookmarkStart w:colFirst="0" w:colLast="0" w:name="_bm2urh3fgcdr" w:id="29"/>
      <w:bookmarkEnd w:id="29"/>
      <w:r w:rsidDel="00000000" w:rsidR="00000000" w:rsidRPr="00000000">
        <w:rPr>
          <w:rtl w:val="0"/>
        </w:rPr>
        <w:t xml:space="preserve">4.3. Assignar Nova Història a un Sprint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Si el Product Owner i equip estan d’acord, es pot deixar la història del Issue per un nou Sprint.</w:t>
      </w:r>
    </w:p>
    <w:p w:rsidR="00000000" w:rsidDel="00000000" w:rsidP="00000000" w:rsidRDefault="00000000" w:rsidRPr="00000000" w14:paraId="00000064">
      <w:pPr>
        <w:pStyle w:val="Heading4"/>
        <w:jc w:val="both"/>
        <w:rPr/>
      </w:pPr>
      <w:bookmarkStart w:colFirst="0" w:colLast="0" w:name="_ba8v6hemyxd5" w:id="30"/>
      <w:bookmarkEnd w:id="30"/>
      <w:r w:rsidDel="00000000" w:rsidR="00000000" w:rsidRPr="00000000">
        <w:rPr>
          <w:rtl w:val="0"/>
        </w:rPr>
        <w:t xml:space="preserve">4.4. Corregir Bug a branca pertinent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Si l'error es detecta aviat, s’haurà de resoldre amb un commit a la mateixa branca. En cas contrari, s’haurà de fer una nova branca a partir del develop si l'error ve d’aquest sprint o del màster si ve d’un sprint anterior.</w:t>
      </w:r>
    </w:p>
    <w:p w:rsidR="00000000" w:rsidDel="00000000" w:rsidP="00000000" w:rsidRDefault="00000000" w:rsidRPr="00000000" w14:paraId="00000066">
      <w:pPr>
        <w:pStyle w:val="Heading4"/>
        <w:jc w:val="both"/>
        <w:rPr/>
      </w:pPr>
      <w:bookmarkStart w:colFirst="0" w:colLast="0" w:name="_n085ed3r8ybp" w:id="31"/>
      <w:bookmarkEnd w:id="31"/>
      <w:r w:rsidDel="00000000" w:rsidR="00000000" w:rsidRPr="00000000">
        <w:rPr>
          <w:rtl w:val="0"/>
        </w:rPr>
        <w:t xml:space="preserve">4.5. Tancar Tasca i Issue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Deixar coma  Closed al tauler de tasques i coma Closed a l’Issue Tracker.</w:t>
      </w:r>
    </w:p>
    <w:p w:rsidR="00000000" w:rsidDel="00000000" w:rsidP="00000000" w:rsidRDefault="00000000" w:rsidRPr="00000000" w14:paraId="00000068">
      <w:pPr>
        <w:pStyle w:val="Heading4"/>
        <w:jc w:val="both"/>
        <w:rPr/>
      </w:pPr>
      <w:bookmarkStart w:colFirst="0" w:colLast="0" w:name="_v3guy1dyqfgl" w:id="32"/>
      <w:bookmarkEnd w:id="32"/>
      <w:r w:rsidDel="00000000" w:rsidR="00000000" w:rsidRPr="00000000">
        <w:rPr>
          <w:rtl w:val="0"/>
        </w:rPr>
        <w:t xml:space="preserve">4.6. Fer Merge de la nova branca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En cas de fer nova branca a partir de develop, simplement fem merge amb develop. Si la branca venia de master farem merge amb develop i amb màster.</w:t>
      </w:r>
    </w:p>
    <w:p w:rsidR="00000000" w:rsidDel="00000000" w:rsidP="00000000" w:rsidRDefault="00000000" w:rsidRPr="00000000" w14:paraId="0000006A">
      <w:pPr>
        <w:pStyle w:val="Heading3"/>
        <w:jc w:val="both"/>
        <w:rPr/>
      </w:pPr>
      <w:bookmarkStart w:colFirst="0" w:colLast="0" w:name="_7m7gh0zg9vay" w:id="33"/>
      <w:bookmarkEnd w:id="33"/>
      <w:r w:rsidDel="00000000" w:rsidR="00000000" w:rsidRPr="00000000">
        <w:rPr>
          <w:rtl w:val="0"/>
        </w:rPr>
        <w:t xml:space="preserve">5. Finalitzar Història d’usuari</w:t>
      </w:r>
    </w:p>
    <w:p w:rsidR="00000000" w:rsidDel="00000000" w:rsidP="00000000" w:rsidRDefault="00000000" w:rsidRPr="00000000" w14:paraId="0000006B">
      <w:pPr>
        <w:pStyle w:val="Heading4"/>
        <w:jc w:val="both"/>
        <w:rPr/>
      </w:pPr>
      <w:bookmarkStart w:colFirst="0" w:colLast="0" w:name="_o6xavr8d9ocz" w:id="34"/>
      <w:bookmarkEnd w:id="34"/>
      <w:r w:rsidDel="00000000" w:rsidR="00000000" w:rsidRPr="00000000">
        <w:rPr>
          <w:rtl w:val="0"/>
        </w:rPr>
        <w:t xml:space="preserve">5.1. Revisar criteris d’acceptació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Comprovar</w:t>
      </w:r>
      <w:r w:rsidDel="00000000" w:rsidR="00000000" w:rsidRPr="00000000">
        <w:rPr>
          <w:rtl w:val="0"/>
        </w:rPr>
        <w:t xml:space="preserve"> que tots el test funcionen correctament i compleixen totes les situacions dels criteris d’acceptació. Si no és el cas, crear noves tasques fins a aconseguir-ho</w:t>
      </w:r>
    </w:p>
    <w:p w:rsidR="00000000" w:rsidDel="00000000" w:rsidP="00000000" w:rsidRDefault="00000000" w:rsidRPr="00000000" w14:paraId="0000006D">
      <w:pPr>
        <w:pStyle w:val="Heading4"/>
        <w:jc w:val="both"/>
        <w:rPr/>
      </w:pPr>
      <w:bookmarkStart w:colFirst="0" w:colLast="0" w:name="_rkk4h6misxxq" w:id="35"/>
      <w:bookmarkEnd w:id="35"/>
      <w:r w:rsidDel="00000000" w:rsidR="00000000" w:rsidRPr="00000000">
        <w:rPr>
          <w:rtl w:val="0"/>
        </w:rPr>
        <w:t xml:space="preserve">5.2. Fer Merge amb Develop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Fer Merge amb la branca on s’ha implementat una nova funcionalitat, cal tenir cura dels conflictes per no eliminar fragments de codi necessaris.</w:t>
      </w:r>
    </w:p>
    <w:p w:rsidR="00000000" w:rsidDel="00000000" w:rsidP="00000000" w:rsidRDefault="00000000" w:rsidRPr="00000000" w14:paraId="0000006F">
      <w:pPr>
        <w:pStyle w:val="Heading3"/>
        <w:jc w:val="both"/>
        <w:rPr/>
      </w:pPr>
      <w:bookmarkStart w:colFirst="0" w:colLast="0" w:name="_cm44edj4hu3w" w:id="36"/>
      <w:bookmarkEnd w:id="36"/>
      <w:r w:rsidDel="00000000" w:rsidR="00000000" w:rsidRPr="00000000">
        <w:rPr>
          <w:rtl w:val="0"/>
        </w:rPr>
        <w:t xml:space="preserve">6.</w:t>
      </w:r>
      <w:ins w:author="Meir Mouyal" w:id="5" w:date="2019-03-29T16:46:59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Tancar Sprint</w:t>
      </w:r>
    </w:p>
    <w:p w:rsidR="00000000" w:rsidDel="00000000" w:rsidP="00000000" w:rsidRDefault="00000000" w:rsidRPr="00000000" w14:paraId="00000070">
      <w:pPr>
        <w:pStyle w:val="Heading4"/>
        <w:jc w:val="both"/>
        <w:rPr/>
      </w:pPr>
      <w:bookmarkStart w:colFirst="0" w:colLast="0" w:name="_rz4ttjyf1lbf" w:id="37"/>
      <w:bookmarkEnd w:id="37"/>
      <w:r w:rsidDel="00000000" w:rsidR="00000000" w:rsidRPr="00000000">
        <w:rPr>
          <w:rtl w:val="0"/>
        </w:rPr>
        <w:t xml:space="preserve">6.1. Tancar Sprint a Taiga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Taiga tanca automàticament els sprints un cop acabat el període assignat i tancades totes les tasques. Cal assegurar-se que totes les tasques implementades ho estiguin. Les que estiguin a Close cal retornar-les al Product Backlog</w:t>
      </w:r>
    </w:p>
    <w:p w:rsidR="00000000" w:rsidDel="00000000" w:rsidP="00000000" w:rsidRDefault="00000000" w:rsidRPr="00000000" w14:paraId="00000072">
      <w:pPr>
        <w:pStyle w:val="Heading4"/>
        <w:jc w:val="both"/>
        <w:rPr/>
      </w:pPr>
      <w:bookmarkStart w:colFirst="0" w:colLast="0" w:name="_fnfms5tcey1o" w:id="38"/>
      <w:bookmarkEnd w:id="38"/>
      <w:r w:rsidDel="00000000" w:rsidR="00000000" w:rsidRPr="00000000">
        <w:rPr>
          <w:rtl w:val="0"/>
        </w:rPr>
        <w:t xml:space="preserve">6.2. Fer merge amb master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Incorporar tots els canvis a la branca màster. Des de master fer merge amb develop</w:t>
      </w:r>
    </w:p>
    <w:p w:rsidR="00000000" w:rsidDel="00000000" w:rsidP="00000000" w:rsidRDefault="00000000" w:rsidRPr="00000000" w14:paraId="00000074">
      <w:pPr>
        <w:pStyle w:val="Heading3"/>
        <w:jc w:val="both"/>
        <w:rPr/>
      </w:pPr>
      <w:bookmarkStart w:colFirst="0" w:colLast="0" w:name="_3jfcz1tnyq0e" w:id="39"/>
      <w:bookmarkEnd w:id="39"/>
      <w:r w:rsidDel="00000000" w:rsidR="00000000" w:rsidRPr="00000000">
        <w:rPr>
          <w:rtl w:val="0"/>
        </w:rPr>
        <w:t xml:space="preserve">7. Sprint review meeting</w:t>
      </w:r>
    </w:p>
    <w:p w:rsidR="00000000" w:rsidDel="00000000" w:rsidP="00000000" w:rsidRDefault="00000000" w:rsidRPr="00000000" w14:paraId="00000075">
      <w:pPr>
        <w:pStyle w:val="Heading4"/>
        <w:jc w:val="both"/>
        <w:rPr/>
      </w:pPr>
      <w:bookmarkStart w:colFirst="0" w:colLast="0" w:name="_rqr283arj5as" w:id="40"/>
      <w:bookmarkEnd w:id="40"/>
      <w:r w:rsidDel="00000000" w:rsidR="00000000" w:rsidRPr="00000000">
        <w:rPr>
          <w:rtl w:val="0"/>
        </w:rPr>
        <w:t xml:space="preserve">7.1. Analitzar feina feta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Analitzar que s’ha quedat acabat i que pendent. Disposem de gràfiques: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Iteration burndown: Progrés en l'àmbit de punts durant el període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Release burndown: Progrés en l'àmbit de producte, estat total de punts finalitzats respecte a els totals al BackLog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Velocity Chart: Comparar quantitat de punts fets al sprint en comparació amb anterior. Hauria d’anar creixent.</w:t>
      </w:r>
    </w:p>
    <w:p w:rsidR="00000000" w:rsidDel="00000000" w:rsidP="00000000" w:rsidRDefault="00000000" w:rsidRPr="00000000" w14:paraId="0000007A">
      <w:pPr>
        <w:pStyle w:val="Heading4"/>
        <w:jc w:val="both"/>
        <w:rPr/>
      </w:pPr>
      <w:bookmarkStart w:colFirst="0" w:colLast="0" w:name="_nofo6w3nxq76" w:id="41"/>
      <w:bookmarkEnd w:id="41"/>
      <w:r w:rsidDel="00000000" w:rsidR="00000000" w:rsidRPr="00000000">
        <w:rPr>
          <w:rtl w:val="0"/>
        </w:rPr>
        <w:t xml:space="preserve">7.2. Mostrar el producte al Product Owner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Mostrar tots els increments que hi ha hagut al producte respecte a l’anterior, provant les noves funcionalitats i recollint feedback.</w:t>
      </w:r>
    </w:p>
    <w:p w:rsidR="00000000" w:rsidDel="00000000" w:rsidP="00000000" w:rsidRDefault="00000000" w:rsidRPr="00000000" w14:paraId="0000007C">
      <w:pPr>
        <w:pStyle w:val="Heading4"/>
        <w:jc w:val="both"/>
        <w:rPr/>
      </w:pPr>
      <w:bookmarkStart w:colFirst="0" w:colLast="0" w:name="_il37vjdlqdka" w:id="42"/>
      <w:bookmarkEnd w:id="42"/>
      <w:r w:rsidDel="00000000" w:rsidR="00000000" w:rsidRPr="00000000">
        <w:rPr>
          <w:rtl w:val="0"/>
        </w:rPr>
        <w:t xml:space="preserve">7.3. Refinar Product Backlog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Mirar s’hi requereix modificació. El més clàssic és situar les històries que han quedat  mitges a la part superior de la següent iteració.</w:t>
      </w:r>
    </w:p>
    <w:p w:rsidR="00000000" w:rsidDel="00000000" w:rsidP="00000000" w:rsidRDefault="00000000" w:rsidRPr="00000000" w14:paraId="0000007E">
      <w:pPr>
        <w:pStyle w:val="Heading3"/>
        <w:jc w:val="both"/>
        <w:rPr/>
      </w:pPr>
      <w:bookmarkStart w:colFirst="0" w:colLast="0" w:name="_g3mqsfig83xr" w:id="43"/>
      <w:bookmarkEnd w:id="43"/>
      <w:r w:rsidDel="00000000" w:rsidR="00000000" w:rsidRPr="00000000">
        <w:rPr>
          <w:rtl w:val="0"/>
        </w:rPr>
        <w:t xml:space="preserve">8. Sprint Retrospec</w:t>
      </w:r>
      <w:ins w:author="Meir Mouyal" w:id="6" w:date="2019-03-29T16:47:09Z">
        <w:r w:rsidDel="00000000" w:rsidR="00000000" w:rsidRPr="00000000">
          <w:rPr>
            <w:rtl w:val="0"/>
          </w:rPr>
          <w:t xml:space="preserve">t</w:t>
        </w:r>
      </w:ins>
      <w:r w:rsidDel="00000000" w:rsidR="00000000" w:rsidRPr="00000000">
        <w:rPr>
          <w:rtl w:val="0"/>
        </w:rPr>
        <w:t xml:space="preserve">ive meeting</w:t>
      </w:r>
    </w:p>
    <w:p w:rsidR="00000000" w:rsidDel="00000000" w:rsidP="00000000" w:rsidRDefault="00000000" w:rsidRPr="00000000" w14:paraId="0000007F">
      <w:pPr>
        <w:pStyle w:val="Heading4"/>
        <w:jc w:val="both"/>
        <w:rPr/>
      </w:pPr>
      <w:bookmarkStart w:colFirst="0" w:colLast="0" w:name="_g4076wqb8cxz" w:id="44"/>
      <w:bookmarkEnd w:id="44"/>
      <w:r w:rsidDel="00000000" w:rsidR="00000000" w:rsidRPr="00000000">
        <w:rPr>
          <w:rtl w:val="0"/>
        </w:rPr>
        <w:t xml:space="preserve">8.1. Reflexionar sobre el procés de desenvolupament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Reflexionar diferents situacions i conflictes durant el sprint. Ex: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Comunicació entre membres de l'equip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Planificació i repartiment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Coordinació de Frontend i Backend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Seguiment metodologia de treball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Qualitat software lliurat</w:t>
      </w:r>
    </w:p>
    <w:p w:rsidR="00000000" w:rsidDel="00000000" w:rsidP="00000000" w:rsidRDefault="00000000" w:rsidRPr="00000000" w14:paraId="00000086">
      <w:pPr>
        <w:pStyle w:val="Heading4"/>
        <w:jc w:val="both"/>
        <w:rPr/>
      </w:pPr>
      <w:bookmarkStart w:colFirst="0" w:colLast="0" w:name="_lhcsmasyixx8" w:id="45"/>
      <w:bookmarkEnd w:id="45"/>
      <w:r w:rsidDel="00000000" w:rsidR="00000000" w:rsidRPr="00000000">
        <w:rPr>
          <w:rtl w:val="0"/>
        </w:rPr>
        <w:t xml:space="preserve">8.2. Identificar el que cal millorar, mantenir o evitar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Plasmar per escrit conclusions de reunions. Classificar entre evitar, millorar i conservar i el perquè.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>
        <w:rFonts w:ascii="PT Serif" w:cs="PT Serif" w:eastAsia="PT Serif" w:hAnsi="PT Serif"/>
      </w:rPr>
      <w:drawing>
        <wp:inline distB="114300" distT="114300" distL="114300" distR="114300">
          <wp:extent cx="1533525" cy="4524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525" cy="452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7777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7777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T Serif" w:cs="PT Serif" w:eastAsia="PT Serif" w:hAnsi="PT Serif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T Serif" w:cs="PT Serif" w:eastAsia="PT Serif" w:hAnsi="PT Seri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PT Serif" w:cs="PT Serif" w:eastAsia="PT Serif" w:hAnsi="PT Serif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T Serif" w:cs="PT Serif" w:eastAsia="PT Serif" w:hAnsi="PT Serif"/>
      <w:color w:val="43434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